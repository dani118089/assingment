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ns w:author="Danish" w:id="0" w:date="2025-07-23T20:12:56Z"/>
          <w:sz w:val="54"/>
          <w:szCs w:val="54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sz w:val="54"/>
            <w:szCs w:val="54"/>
            <w:rtl w:val="0"/>
            <w:rPrChange w:author="Danish" w:id="1" w:date="2025-07-23T20:12:56Z">
              <w:rPr/>
            </w:rPrChange>
          </w:rPr>
          <w:t xml:space="preserve">SQL Basics,CRUD</w:t>
        </w:r>
      </w:ins>
    </w:p>
    <w:p w:rsidR="00000000" w:rsidDel="00000000" w:rsidP="00000000" w:rsidRDefault="00000000" w:rsidRPr="00000000" w14:paraId="00000002">
      <w:pPr>
        <w:rPr>
          <w:ins w:author="Danish" w:id="0" w:date="2025-07-23T20:12:56Z"/>
          <w:sz w:val="54"/>
          <w:szCs w:val="54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rPr>
          <w:ins w:author="Danish" w:id="0" w:date="2025-07-23T20:12:56Z"/>
          <w:sz w:val="28"/>
          <w:szCs w:val="28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rPr>
          <w:ins w:author="Danish" w:id="0" w:date="2025-07-23T20:12:56Z"/>
          <w:sz w:val="28"/>
          <w:szCs w:val="28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sz w:val="28"/>
            <w:szCs w:val="28"/>
            <w:rtl w:val="0"/>
            <w:rPrChange w:author="Danish" w:id="1" w:date="2025-07-23T20:12:56Z">
              <w:rPr/>
            </w:rPrChange>
          </w:rPr>
          <w:t xml:space="preserve">Insert a value:</w:t>
        </w:r>
      </w:ins>
    </w:p>
    <w:p w:rsidR="00000000" w:rsidDel="00000000" w:rsidP="00000000" w:rsidRDefault="00000000" w:rsidRPr="00000000" w14:paraId="00000005">
      <w:pPr>
        <w:rPr>
          <w:ins w:author="Danish" w:id="0" w:date="2025-07-23T20:12:56Z"/>
          <w:sz w:val="28"/>
          <w:szCs w:val="28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rPr>
          <w:ins w:author="Danish" w:id="0" w:date="2025-07-23T20:12:56Z"/>
          <w:rFonts w:ascii="Courier New" w:cs="Courier New" w:eastAsia="Courier New" w:hAnsi="Courier New"/>
          <w:color w:val="3d3d3d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Courier New" w:cs="Courier New" w:eastAsia="Courier New" w:hAnsi="Courier New"/>
            <w:color w:val="3d3d3d"/>
            <w:sz w:val="24"/>
            <w:szCs w:val="24"/>
            <w:shd w:fill="eff0f2" w:val="clear"/>
            <w:rtl w:val="0"/>
            <w:rPrChange w:author="Danish" w:id="1" w:date="2025-07-23T20:12:56Z">
              <w:rPr/>
            </w:rPrChange>
          </w:rPr>
          <w:t xml:space="preserve">INSERT INTO table_name (column1, column2)</w:t>
        </w:r>
      </w:ins>
    </w:p>
    <w:p w:rsidR="00000000" w:rsidDel="00000000" w:rsidP="00000000" w:rsidRDefault="00000000" w:rsidRPr="00000000" w14:paraId="00000007">
      <w:pPr>
        <w:spacing w:after="360" w:line="390" w:lineRule="auto"/>
        <w:rPr>
          <w:ins w:author="Danish" w:id="0" w:date="2025-07-23T20:12:56Z"/>
          <w:rFonts w:ascii="Courier New" w:cs="Courier New" w:eastAsia="Courier New" w:hAnsi="Courier New"/>
          <w:color w:val="3d3d3d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Courier New" w:cs="Courier New" w:eastAsia="Courier New" w:hAnsi="Courier New"/>
            <w:color w:val="3d3d3d"/>
            <w:sz w:val="24"/>
            <w:szCs w:val="24"/>
            <w:shd w:fill="eff0f2" w:val="clear"/>
            <w:rtl w:val="0"/>
            <w:rPrChange w:author="Danish" w:id="1" w:date="2025-07-23T20:12:56Z">
              <w:rPr/>
            </w:rPrChange>
          </w:rPr>
          <w:t xml:space="preserve">VALUES (value1, value2);</w:t>
        </w:r>
      </w:ins>
    </w:p>
    <w:p w:rsidR="00000000" w:rsidDel="00000000" w:rsidP="00000000" w:rsidRDefault="00000000" w:rsidRPr="00000000" w14:paraId="00000008">
      <w:pPr>
        <w:spacing w:after="360" w:line="390" w:lineRule="auto"/>
        <w:rPr>
          <w:ins w:author="Danish" w:id="0" w:date="2025-07-23T20:12:56Z"/>
          <w:rFonts w:ascii="Courier New" w:cs="Courier New" w:eastAsia="Courier New" w:hAnsi="Courier New"/>
          <w:b w:val="1"/>
          <w:color w:val="3d3d3d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Courier New" w:cs="Courier New" w:eastAsia="Courier New" w:hAnsi="Courier New"/>
            <w:b w:val="1"/>
            <w:color w:val="3d3d3d"/>
            <w:sz w:val="24"/>
            <w:szCs w:val="24"/>
            <w:shd w:fill="eff0f2" w:val="clear"/>
            <w:rtl w:val="0"/>
            <w:rPrChange w:author="Danish" w:id="1" w:date="2025-07-23T20:12:56Z">
              <w:rPr/>
            </w:rPrChange>
          </w:rPr>
          <w:t xml:space="preserve">PRINT :</w:t>
        </w:r>
      </w:ins>
    </w:p>
    <w:p w:rsidR="00000000" w:rsidDel="00000000" w:rsidP="00000000" w:rsidRDefault="00000000" w:rsidRPr="00000000" w14:paraId="00000009">
      <w:pPr>
        <w:rPr>
          <w:ins w:author="Danish" w:id="0" w:date="2025-07-23T20:12:56Z"/>
          <w:rFonts w:ascii="Courier New" w:cs="Courier New" w:eastAsia="Courier New" w:hAnsi="Courier New"/>
          <w:color w:val="3d3d3d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Courier New" w:cs="Courier New" w:eastAsia="Courier New" w:hAnsi="Courier New"/>
            <w:color w:val="3d3d3d"/>
            <w:sz w:val="24"/>
            <w:szCs w:val="24"/>
            <w:shd w:fill="eff0f2" w:val="clear"/>
            <w:rtl w:val="0"/>
            <w:rPrChange w:author="Danish" w:id="1" w:date="2025-07-23T20:12:56Z">
              <w:rPr/>
            </w:rPrChange>
          </w:rPr>
          <w:t xml:space="preserve">SELECT * FROM table_name;</w:t>
        </w:r>
      </w:ins>
    </w:p>
    <w:p w:rsidR="00000000" w:rsidDel="00000000" w:rsidP="00000000" w:rsidRDefault="00000000" w:rsidRPr="00000000" w14:paraId="0000000A">
      <w:pPr>
        <w:shd w:fill="ffffff" w:val="clear"/>
        <w:spacing w:after="360" w:line="390" w:lineRule="auto"/>
        <w:rPr>
          <w:ins w:author="Danish" w:id="0" w:date="2025-07-23T20:12:56Z"/>
          <w:rFonts w:ascii="Courier New" w:cs="Courier New" w:eastAsia="Courier New" w:hAnsi="Courier New"/>
          <w:color w:val="3d3d3d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Courier New" w:cs="Courier New" w:eastAsia="Courier New" w:hAnsi="Courier New"/>
            <w:color w:val="3d3d3d"/>
            <w:sz w:val="24"/>
            <w:szCs w:val="24"/>
            <w:shd w:fill="eff0f2" w:val="clear"/>
            <w:rtl w:val="0"/>
            <w:rPrChange w:author="Danish" w:id="1" w:date="2025-07-23T20:12:56Z">
              <w:rPr/>
            </w:rPrChange>
          </w:rPr>
          <w:t xml:space="preserve">SELECT * FROM table_name WHERE condition;</w:t>
        </w:r>
      </w:ins>
    </w:p>
    <w:p w:rsidR="00000000" w:rsidDel="00000000" w:rsidP="00000000" w:rsidRDefault="00000000" w:rsidRPr="00000000" w14:paraId="0000000B">
      <w:pPr>
        <w:shd w:fill="ffffff" w:val="clear"/>
        <w:spacing w:after="360" w:line="390" w:lineRule="auto"/>
        <w:rPr>
          <w:ins w:author="Danish" w:id="0" w:date="2025-07-23T20:12:56Z"/>
          <w:rFonts w:ascii="Courier New" w:cs="Courier New" w:eastAsia="Courier New" w:hAnsi="Courier New"/>
          <w:color w:val="3d3d3d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Courier New" w:cs="Courier New" w:eastAsia="Courier New" w:hAnsi="Courier New"/>
            <w:color w:val="3d3d3d"/>
            <w:sz w:val="24"/>
            <w:szCs w:val="24"/>
            <w:shd w:fill="eff0f2" w:val="clear"/>
            <w:rtl w:val="0"/>
            <w:rPrChange w:author="Danish" w:id="1" w:date="2025-07-23T20:12:56Z">
              <w:rPr/>
            </w:rPrChange>
          </w:rPr>
          <w:t xml:space="preserve">update:</w:t>
        </w:r>
      </w:ins>
    </w:p>
    <w:p w:rsidR="00000000" w:rsidDel="00000000" w:rsidP="00000000" w:rsidRDefault="00000000" w:rsidRPr="00000000" w14:paraId="0000000C">
      <w:pPr>
        <w:rPr>
          <w:ins w:author="Danish" w:id="0" w:date="2025-07-23T20:12:56Z"/>
          <w:rFonts w:ascii="Courier New" w:cs="Courier New" w:eastAsia="Courier New" w:hAnsi="Courier New"/>
          <w:color w:val="3d3d3d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Courier New" w:cs="Courier New" w:eastAsia="Courier New" w:hAnsi="Courier New"/>
            <w:color w:val="3d3d3d"/>
            <w:sz w:val="24"/>
            <w:szCs w:val="24"/>
            <w:shd w:fill="eff0f2" w:val="clear"/>
            <w:rtl w:val="0"/>
            <w:rPrChange w:author="Danish" w:id="1" w:date="2025-07-23T20:12:56Z">
              <w:rPr/>
            </w:rPrChange>
          </w:rPr>
          <w:t xml:space="preserve">UPDATE table_name</w:t>
        </w:r>
      </w:ins>
    </w:p>
    <w:p w:rsidR="00000000" w:rsidDel="00000000" w:rsidP="00000000" w:rsidRDefault="00000000" w:rsidRPr="00000000" w14:paraId="0000000D">
      <w:pPr>
        <w:rPr>
          <w:ins w:author="Danish" w:id="0" w:date="2025-07-23T20:12:56Z"/>
          <w:rFonts w:ascii="Courier New" w:cs="Courier New" w:eastAsia="Courier New" w:hAnsi="Courier New"/>
          <w:color w:val="3d3d3d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Courier New" w:cs="Courier New" w:eastAsia="Courier New" w:hAnsi="Courier New"/>
            <w:color w:val="3d3d3d"/>
            <w:sz w:val="24"/>
            <w:szCs w:val="24"/>
            <w:shd w:fill="eff0f2" w:val="clear"/>
            <w:rtl w:val="0"/>
            <w:rPrChange w:author="Danish" w:id="1" w:date="2025-07-23T20:12:56Z">
              <w:rPr/>
            </w:rPrChange>
          </w:rPr>
          <w:t xml:space="preserve">SET column_1=value_1,column_2=value_2</w:t>
        </w:r>
      </w:ins>
    </w:p>
    <w:p w:rsidR="00000000" w:rsidDel="00000000" w:rsidP="00000000" w:rsidRDefault="00000000" w:rsidRPr="00000000" w14:paraId="0000000E">
      <w:pPr>
        <w:shd w:fill="ffffff" w:val="clear"/>
        <w:spacing w:after="360" w:line="390" w:lineRule="auto"/>
        <w:rPr>
          <w:ins w:author="Danish" w:id="0" w:date="2025-07-23T20:12:56Z"/>
          <w:rFonts w:ascii="Courier New" w:cs="Courier New" w:eastAsia="Courier New" w:hAnsi="Courier New"/>
          <w:color w:val="3d3d3d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Courier New" w:cs="Courier New" w:eastAsia="Courier New" w:hAnsi="Courier New"/>
            <w:color w:val="3d3d3d"/>
            <w:sz w:val="24"/>
            <w:szCs w:val="24"/>
            <w:shd w:fill="eff0f2" w:val="clear"/>
            <w:rtl w:val="0"/>
            <w:rPrChange w:author="Danish" w:id="1" w:date="2025-07-23T20:12:56Z">
              <w:rPr/>
            </w:rPrChange>
          </w:rPr>
          <w:t xml:space="preserve">WHERE condition;</w:t>
        </w:r>
      </w:ins>
    </w:p>
    <w:p w:rsidR="00000000" w:rsidDel="00000000" w:rsidP="00000000" w:rsidRDefault="00000000" w:rsidRPr="00000000" w14:paraId="0000000F">
      <w:pPr>
        <w:shd w:fill="ffffff" w:val="clear"/>
        <w:rPr>
          <w:ins w:author="Danish" w:id="0" w:date="2025-07-23T20:12:56Z"/>
          <w:color w:val="656871"/>
          <w:sz w:val="24"/>
          <w:szCs w:val="24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spacing w:after="360" w:line="390" w:lineRule="auto"/>
        <w:rPr>
          <w:ins w:author="Danish" w:id="0" w:date="2025-07-23T20:12:56Z"/>
          <w:rFonts w:ascii="Courier New" w:cs="Courier New" w:eastAsia="Courier New" w:hAnsi="Courier New"/>
          <w:color w:val="3d3d3d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Courier New" w:cs="Courier New" w:eastAsia="Courier New" w:hAnsi="Courier New"/>
            <w:color w:val="3d3d3d"/>
            <w:sz w:val="24"/>
            <w:szCs w:val="24"/>
            <w:shd w:fill="eff0f2" w:val="clear"/>
            <w:rtl w:val="0"/>
            <w:rPrChange w:author="Danish" w:id="1" w:date="2025-07-23T20:12:56Z">
              <w:rPr/>
            </w:rPrChange>
          </w:rPr>
          <w:t xml:space="preserve">DELETE FROM table_name;</w:t>
        </w:r>
      </w:ins>
    </w:p>
    <w:p w:rsidR="00000000" w:rsidDel="00000000" w:rsidP="00000000" w:rsidRDefault="00000000" w:rsidRPr="00000000" w14:paraId="00000011">
      <w:pPr>
        <w:shd w:fill="ffffff" w:val="clear"/>
        <w:spacing w:after="360" w:line="390" w:lineRule="auto"/>
        <w:rPr>
          <w:ins w:author="Danish" w:id="0" w:date="2025-07-23T20:12:56Z"/>
          <w:rFonts w:ascii="Courier New" w:cs="Courier New" w:eastAsia="Courier New" w:hAnsi="Courier New"/>
          <w:color w:val="3d3d3d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Courier New" w:cs="Courier New" w:eastAsia="Courier New" w:hAnsi="Courier New"/>
            <w:color w:val="3d3d3d"/>
            <w:sz w:val="24"/>
            <w:szCs w:val="24"/>
            <w:shd w:fill="eff0f2" w:val="clear"/>
            <w:rtl w:val="0"/>
            <w:rPrChange w:author="Danish" w:id="1" w:date="2025-07-23T20:12:56Z">
              <w:rPr/>
            </w:rPrChange>
          </w:rPr>
          <w:t xml:space="preserve">DELETE FROM table_name WHERE condition;</w:t>
        </w:r>
      </w:ins>
    </w:p>
    <w:p w:rsidR="00000000" w:rsidDel="00000000" w:rsidP="00000000" w:rsidRDefault="00000000" w:rsidRPr="00000000" w14:paraId="00000012">
      <w:pPr>
        <w:shd w:fill="ffffff" w:val="clear"/>
        <w:rPr>
          <w:ins w:author="Danish" w:id="0" w:date="2025-07-23T20:12:56Z"/>
          <w:color w:val="656871"/>
          <w:sz w:val="24"/>
          <w:szCs w:val="24"/>
          <w:shd w:fill="eff0f2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3">
      <w:pPr>
        <w:rPr>
          <w:ins w:author="Danish" w:id="0" w:date="2025-07-23T20:12:56Z"/>
          <w:sz w:val="28"/>
          <w:szCs w:val="28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4">
      <w:pPr>
        <w:rPr>
          <w:ins w:author="Danish" w:id="0" w:date="2025-07-23T20:12:56Z"/>
          <w:sz w:val="28"/>
          <w:szCs w:val="28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ins w:author="Danish" w:id="0" w:date="2025-07-23T20:12:56Z"/>
          <w:color w:val="1f1f1f"/>
          <w:sz w:val="21"/>
          <w:szCs w:val="21"/>
        </w:rPr>
      </w:pPr>
      <w:ins w:author="Danish" w:id="0" w:date="2025-07-23T20:12:56Z">
        <w:r w:rsidDel="00000000" w:rsidR="00000000" w:rsidRPr="00000000">
          <w:rPr>
            <w:color w:val="1f1f1f"/>
            <w:sz w:val="21"/>
            <w:szCs w:val="21"/>
            <w:rtl w:val="0"/>
            <w:rPrChange w:author="Danish" w:id="1" w:date="2025-07-23T20:12:56Z">
              <w:rPr/>
            </w:rPrChange>
          </w:rPr>
          <w:t xml:space="preserve">C - Create - adds new records to a table.</w:t>
        </w:r>
      </w:ins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ins w:author="Danish" w:id="0" w:date="2025-07-23T20:12:56Z"/>
          <w:color w:val="1f1f1f"/>
          <w:sz w:val="21"/>
          <w:szCs w:val="21"/>
        </w:rPr>
      </w:pPr>
      <w:ins w:author="Danish" w:id="0" w:date="2025-07-23T20:12:56Z">
        <w:r w:rsidDel="00000000" w:rsidR="00000000" w:rsidRPr="00000000">
          <w:rPr>
            <w:color w:val="1f1f1f"/>
            <w:sz w:val="21"/>
            <w:szCs w:val="21"/>
            <w:rtl w:val="0"/>
            <w:rPrChange w:author="Danish" w:id="1" w:date="2025-07-23T20:12:56Z">
              <w:rPr/>
            </w:rPrChange>
          </w:rPr>
          <w:t xml:space="preserve">R - Read - retrieves data from a table.</w:t>
        </w:r>
      </w:ins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ins w:author="Danish" w:id="0" w:date="2025-07-23T20:12:56Z"/>
          <w:color w:val="1f1f1f"/>
          <w:sz w:val="21"/>
          <w:szCs w:val="21"/>
        </w:rPr>
      </w:pPr>
      <w:ins w:author="Danish" w:id="0" w:date="2025-07-23T20:12:56Z">
        <w:r w:rsidDel="00000000" w:rsidR="00000000" w:rsidRPr="00000000">
          <w:rPr>
            <w:color w:val="1f1f1f"/>
            <w:sz w:val="21"/>
            <w:szCs w:val="21"/>
            <w:rtl w:val="0"/>
            <w:rPrChange w:author="Danish" w:id="1" w:date="2025-07-23T20:12:56Z">
              <w:rPr/>
            </w:rPrChange>
          </w:rPr>
          <w:t xml:space="preserve">U - Update - modifies existing records.</w:t>
        </w:r>
      </w:ins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ind w:left="720" w:hanging="360"/>
        <w:rPr>
          <w:ins w:author="Danish" w:id="0" w:date="2025-07-23T20:12:56Z"/>
          <w:color w:val="1f1f1f"/>
          <w:sz w:val="21"/>
          <w:szCs w:val="21"/>
        </w:rPr>
      </w:pPr>
      <w:ins w:author="Danish" w:id="0" w:date="2025-07-23T20:12:56Z">
        <w:r w:rsidDel="00000000" w:rsidR="00000000" w:rsidRPr="00000000">
          <w:rPr>
            <w:color w:val="1f1f1f"/>
            <w:sz w:val="21"/>
            <w:szCs w:val="21"/>
            <w:rtl w:val="0"/>
            <w:rPrChange w:author="Danish" w:id="1" w:date="2025-07-23T20:12:56Z">
              <w:rPr/>
            </w:rPrChange>
          </w:rPr>
          <w:t xml:space="preserve">D - Delete - removes records from a table.</w:t>
        </w:r>
      </w:ins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rPr>
          <w:ins w:author="Danish" w:id="0" w:date="2025-07-23T20:12:56Z"/>
          <w:color w:val="1f1f1f"/>
          <w:sz w:val="21"/>
          <w:szCs w:val="21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rPr>
          <w:ins w:author="Danish" w:id="0" w:date="2025-07-23T20:12:56Z"/>
          <w:color w:val="1f1f1f"/>
          <w:sz w:val="24"/>
          <w:szCs w:val="24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color w:val="1f1f1f"/>
            <w:sz w:val="24"/>
            <w:szCs w:val="24"/>
            <w:rtl w:val="0"/>
            <w:rPrChange w:author="Danish" w:id="1" w:date="2025-07-23T20:12:56Z">
              <w:rPr/>
            </w:rPrChange>
          </w:rPr>
          <w:t xml:space="preserve">SQL statements: SELECT,INSERT,UPDATE,DELETE,CREATE TABLE,DROP TABLE.</w:t>
        </w:r>
      </w:ins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rPr>
          <w:ins w:author="Danish" w:id="0" w:date="2025-07-23T20:12:56Z"/>
          <w:rFonts w:ascii="Nunito" w:cs="Nunito" w:eastAsia="Nunito" w:hAnsi="Nunito"/>
          <w:color w:val="273239"/>
          <w:sz w:val="27"/>
          <w:szCs w:val="27"/>
          <w:shd w:fill="f9f9f9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color w:val="242524"/>
            <w:sz w:val="24"/>
            <w:szCs w:val="24"/>
            <w:rtl w:val="0"/>
            <w:rPrChange w:author="Danish" w:id="1" w:date="2025-07-23T20:12:56Z">
              <w:rPr/>
            </w:rPrChange>
          </w:rPr>
          <w:t xml:space="preserve">SQL window functions : </w:t>
        </w:r>
        <w:r w:rsidDel="00000000" w:rsidR="00000000" w:rsidRPr="00000000">
          <w:rPr>
            <w:color w:val="242524"/>
            <w:sz w:val="27"/>
            <w:szCs w:val="27"/>
            <w:highlight w:val="white"/>
            <w:rtl w:val="0"/>
            <w:rPrChange w:author="Danish" w:id="1" w:date="2025-07-23T20:12:56Z">
              <w:rPr/>
            </w:rPrChange>
          </w:rPr>
          <w:t xml:space="preserve">A </w:t>
        </w:r>
        <w:r w:rsidDel="00000000" w:rsidR="00000000" w:rsidRPr="00000000">
          <w:rPr>
            <w:i w:val="1"/>
            <w:color w:val="242524"/>
            <w:sz w:val="27"/>
            <w:szCs w:val="27"/>
            <w:highlight w:val="white"/>
            <w:rtl w:val="0"/>
            <w:rPrChange w:author="Danish" w:id="1" w:date="2025-07-23T20:12:56Z">
              <w:rPr/>
            </w:rPrChange>
          </w:rPr>
          <w:t xml:space="preserve">window function</w:t>
        </w:r>
        <w:r w:rsidDel="00000000" w:rsidR="00000000" w:rsidRPr="00000000">
          <w:rPr>
            <w:color w:val="242524"/>
            <w:sz w:val="27"/>
            <w:szCs w:val="27"/>
            <w:highlight w:val="white"/>
            <w:rtl w:val="0"/>
            <w:rPrChange w:author="Danish" w:id="1" w:date="2025-07-23T20:12:56Z">
              <w:rPr/>
            </w:rPrChange>
          </w:rPr>
          <w:t xml:space="preserve"> performs a calculation across a set of table rows that are somehow related to the current row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88" w:lineRule="auto"/>
        <w:rPr>
          <w:ins w:author="Danish" w:id="0" w:date="2025-07-23T20:12:56Z"/>
          <w:rFonts w:ascii="Nunito" w:cs="Nunito" w:eastAsia="Nunito" w:hAnsi="Nunito"/>
          <w:i w:val="1"/>
          <w:color w:val="273239"/>
          <w:sz w:val="27"/>
          <w:szCs w:val="27"/>
          <w:shd w:fill="f9f9f9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Fonts w:ascii="Nunito" w:cs="Nunito" w:eastAsia="Nunito" w:hAnsi="Nunito"/>
            <w:i w:val="1"/>
            <w:color w:val="273239"/>
            <w:sz w:val="27"/>
            <w:szCs w:val="27"/>
            <w:shd w:fill="f9f9f9" w:val="clear"/>
            <w:rtl w:val="0"/>
            <w:rPrChange w:author="Danish" w:id="1" w:date="2025-07-23T20:12:56Z">
              <w:rPr/>
            </w:rPrChange>
          </w:rPr>
          <w:t xml:space="preserve">SELECT column_name1,</w:t>
          <w:br w:type="textWrapping"/>
          <w:t xml:space="preserve"> window_function(column_name2)</w:t>
          <w:br w:type="textWrapping"/>
          <w:t xml:space="preserve"> OVER([PARTITION BY column_name1] [ORDER BY column_name3]) AS new_column</w:t>
          <w:br w:type="textWrapping"/>
          <w:t xml:space="preserve">FROM table_name;</w:t>
        </w:r>
      </w:ins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88" w:lineRule="auto"/>
        <w:rPr>
          <w:ins w:author="Danish" w:id="0" w:date="2025-07-23T20:12:56Z"/>
          <w:color w:val="273239"/>
          <w:sz w:val="27"/>
          <w:szCs w:val="27"/>
          <w:shd w:fill="f9f9f9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color w:val="0a0a0a"/>
            <w:sz w:val="21"/>
            <w:szCs w:val="21"/>
            <w:shd w:fill="f0f2f5" w:val="clear"/>
            <w:rtl w:val="0"/>
            <w:rPrChange w:author="Danish" w:id="1" w:date="2025-07-23T20:12:56Z">
              <w:rPr/>
            </w:rPrChange>
          </w:rPr>
          <w:t xml:space="preserve">JOIN</w:t>
        </w:r>
        <w:r w:rsidDel="00000000" w:rsidR="00000000" w:rsidRPr="00000000">
          <w:rPr>
            <w:rFonts w:ascii="Courier New" w:cs="Courier New" w:eastAsia="Courier New" w:hAnsi="Courier New"/>
            <w:color w:val="0a0a0a"/>
            <w:sz w:val="21"/>
            <w:szCs w:val="21"/>
            <w:shd w:fill="f0f2f5" w:val="clear"/>
            <w:rtl w:val="0"/>
            <w:rPrChange w:author="Danish" w:id="1" w:date="2025-07-23T20:12:56Z">
              <w:rPr/>
            </w:rPrChange>
          </w:rPr>
          <w:t xml:space="preserve"> : </w:t>
        </w:r>
        <w:r w:rsidDel="00000000" w:rsidR="00000000" w:rsidRPr="00000000">
          <w:rPr>
            <w:color w:val="0a0a0a"/>
            <w:sz w:val="21"/>
            <w:szCs w:val="21"/>
            <w:shd w:fill="f0f2f5" w:val="clear"/>
            <w:rtl w:val="0"/>
            <w:rPrChange w:author="Danish" w:id="1" w:date="2025-07-23T20:12:56Z">
              <w:rPr/>
            </w:rPrChange>
          </w:rPr>
          <w:t xml:space="preserve">JOIN table_2 AS t2 ON t1.join_column = t2.join_column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88" w:lineRule="auto"/>
        <w:rPr>
          <w:ins w:author="Danish" w:id="0" w:date="2025-07-23T20:12:56Z"/>
          <w:i w:val="1"/>
          <w:color w:val="0a0a0a"/>
          <w:sz w:val="21"/>
          <w:szCs w:val="21"/>
          <w:shd w:fill="f0f2f5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i w:val="1"/>
            <w:color w:val="0a0a0a"/>
            <w:sz w:val="21"/>
            <w:szCs w:val="21"/>
            <w:shd w:fill="f0f2f5" w:val="clear"/>
            <w:rtl w:val="0"/>
            <w:rPrChange w:author="Danish" w:id="1" w:date="2025-07-23T20:12:56Z">
              <w:rPr/>
            </w:rPrChange>
          </w:rPr>
          <w:t xml:space="preserve">GROUP BY : GROUP BY t1.column_a, t2.column_b</w:t>
        </w:r>
      </w:ins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88" w:lineRule="auto"/>
        <w:rPr>
          <w:ins w:author="Danish" w:id="0" w:date="2025-07-23T20:12:56Z"/>
          <w:i w:val="1"/>
          <w:color w:val="0a0a0a"/>
          <w:sz w:val="21"/>
          <w:szCs w:val="21"/>
          <w:shd w:fill="f0f2f5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88" w:lineRule="auto"/>
        <w:rPr>
          <w:ins w:author="Danish" w:id="0" w:date="2025-07-23T20:12:56Z"/>
          <w:color w:val="0a0a0a"/>
          <w:sz w:val="57"/>
          <w:szCs w:val="57"/>
          <w:shd w:fill="f0f2f5" w:val="clear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color w:val="0a0a0a"/>
            <w:sz w:val="57"/>
            <w:szCs w:val="57"/>
            <w:shd w:fill="f0f2f5" w:val="clear"/>
            <w:rtl w:val="0"/>
            <w:rPrChange w:author="Danish" w:id="1" w:date="2025-07-23T20:12:56Z">
              <w:rPr/>
            </w:rPrChange>
          </w:rPr>
          <w:t xml:space="preserve">Pipeline:</w:t>
        </w:r>
      </w:ins>
    </w:p>
    <w:p w:rsidR="00000000" w:rsidDel="00000000" w:rsidP="00000000" w:rsidRDefault="00000000" w:rsidRPr="00000000" w14:paraId="00000021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Data collecting </w:t>
        </w:r>
      </w:ins>
    </w:p>
    <w:p w:rsidR="00000000" w:rsidDel="00000000" w:rsidP="00000000" w:rsidRDefault="00000000" w:rsidRPr="00000000" w14:paraId="00000022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Cleaning</w:t>
        </w:r>
      </w:ins>
    </w:p>
    <w:p w:rsidR="00000000" w:rsidDel="00000000" w:rsidP="00000000" w:rsidRDefault="00000000" w:rsidRPr="00000000" w14:paraId="00000023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Processing</w:t>
        </w:r>
      </w:ins>
    </w:p>
    <w:p w:rsidR="00000000" w:rsidDel="00000000" w:rsidP="00000000" w:rsidRDefault="00000000" w:rsidRPr="00000000" w14:paraId="00000024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—---------------------------</w:t>
        </w:r>
      </w:ins>
    </w:p>
    <w:p w:rsidR="00000000" w:rsidDel="00000000" w:rsidP="00000000" w:rsidRDefault="00000000" w:rsidRPr="00000000" w14:paraId="00000025">
      <w:pPr>
        <w:rPr>
          <w:ins w:author="Danish" w:id="0" w:date="2025-07-23T20:12:56Z"/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PIPELINE </w:t>
        </w:r>
      </w:ins>
    </w:p>
    <w:p w:rsidR="00000000" w:rsidDel="00000000" w:rsidP="00000000" w:rsidRDefault="00000000" w:rsidRPr="00000000" w14:paraId="00000027">
      <w:pPr>
        <w:rPr>
          <w:ins w:author="Danish" w:id="0" w:date="2025-07-23T20:12:56Z"/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Data -&gt; preprocessing -&gt; Analysing (ML Algorithm)  -&gt;Final output</w:t>
        </w:r>
      </w:ins>
    </w:p>
    <w:p w:rsidR="00000000" w:rsidDel="00000000" w:rsidP="00000000" w:rsidRDefault="00000000" w:rsidRPr="00000000" w14:paraId="00000029">
      <w:pPr>
        <w:rPr>
          <w:ins w:author="Danish" w:id="0" w:date="2025-07-23T20:12:56Z"/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A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1.fetching</w:t>
        </w:r>
      </w:ins>
    </w:p>
    <w:p w:rsidR="00000000" w:rsidDel="00000000" w:rsidP="00000000" w:rsidRDefault="00000000" w:rsidRPr="00000000" w14:paraId="0000002B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2.cleaning</w:t>
        </w:r>
      </w:ins>
    </w:p>
    <w:p w:rsidR="00000000" w:rsidDel="00000000" w:rsidP="00000000" w:rsidRDefault="00000000" w:rsidRPr="00000000" w14:paraId="0000002C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3.storing</w:t>
        </w:r>
      </w:ins>
    </w:p>
    <w:p w:rsidR="00000000" w:rsidDel="00000000" w:rsidP="00000000" w:rsidRDefault="00000000" w:rsidRPr="00000000" w14:paraId="0000002D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/>
      <w:ins w:author="Danish" w:id="0" w:date="2025-07-23T20:12:56Z">
        <w:r w:rsidDel="00000000" w:rsidR="00000000" w:rsidRPr="00000000">
          <w:fldChar w:fldCharType="begin"/>
        </w:r>
        <w:r w:rsidDel="00000000" w:rsidR="00000000" w:rsidRPr="00000000">
          <w:instrText xml:space="preserve">HYPERLINK "http://4.ml"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t xml:space="preserve">4. ML </w:t>
        </w:r>
        <w:r w:rsidDel="00000000" w:rsidR="00000000" w:rsidRPr="00000000">
          <w:fldChar w:fldCharType="end"/>
        </w:r>
      </w:ins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algorithms</w:t>
        </w:r>
      </w:ins>
    </w:p>
    <w:p w:rsidR="00000000" w:rsidDel="00000000" w:rsidP="00000000" w:rsidRDefault="00000000" w:rsidRPr="00000000" w14:paraId="0000002E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5.Final output</w:t>
        </w:r>
      </w:ins>
    </w:p>
    <w:p w:rsidR="00000000" w:rsidDel="00000000" w:rsidP="00000000" w:rsidRDefault="00000000" w:rsidRPr="00000000" w14:paraId="0000002F">
      <w:pPr>
        <w:rPr>
          <w:ins w:author="Danish" w:id="0" w:date="2025-07-23T20:12:56Z"/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0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Data science is a small part of pipelining</w:t>
        </w:r>
      </w:ins>
    </w:p>
    <w:p w:rsidR="00000000" w:rsidDel="00000000" w:rsidP="00000000" w:rsidRDefault="00000000" w:rsidRPr="00000000" w14:paraId="00000031">
      <w:pPr>
        <w:rPr>
          <w:ins w:author="Danish" w:id="0" w:date="2025-07-23T20:12:56Z"/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2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Processing can occur daily weekly monthly or yearly</w:t>
        </w:r>
      </w:ins>
    </w:p>
    <w:p w:rsidR="00000000" w:rsidDel="00000000" w:rsidP="00000000" w:rsidRDefault="00000000" w:rsidRPr="00000000" w14:paraId="00000033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—-----------</w:t>
        </w:r>
      </w:ins>
    </w:p>
    <w:p w:rsidR="00000000" w:rsidDel="00000000" w:rsidP="00000000" w:rsidRDefault="00000000" w:rsidRPr="00000000" w14:paraId="00000034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Data fetching</w:t>
        </w:r>
      </w:ins>
    </w:p>
    <w:p w:rsidR="00000000" w:rsidDel="00000000" w:rsidP="00000000" w:rsidRDefault="00000000" w:rsidRPr="00000000" w14:paraId="00000035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Web scraping   (fetching API)</w:t>
        </w:r>
      </w:ins>
    </w:p>
    <w:p w:rsidR="00000000" w:rsidDel="00000000" w:rsidP="00000000" w:rsidRDefault="00000000" w:rsidRPr="00000000" w14:paraId="00000036">
      <w:pPr>
        <w:rPr>
          <w:ins w:author="Danish" w:id="0" w:date="2025-07-23T20:12:56Z"/>
        </w:rPr>
      </w:pPr>
      <w:ins w:author="Danish" w:id="0" w:date="2025-07-23T20:12:5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7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tl w:val="0"/>
            <w:rPrChange w:author="Danish" w:id="1" w:date="2025-07-23T20:12:56Z">
              <w:rPr/>
            </w:rPrChange>
          </w:rPr>
          <w:t xml:space="preserve">    More:    https://www.geeksforgeeks.org/data-science/whats-data-science-pipeline/</w:t>
        </w:r>
      </w:ins>
    </w:p>
    <w:p w:rsidR="00000000" w:rsidDel="00000000" w:rsidP="00000000" w:rsidRDefault="00000000" w:rsidRPr="00000000" w14:paraId="00000038">
      <w:pPr>
        <w:rPr>
          <w:ins w:author="Danish" w:id="0" w:date="2025-07-23T20:12:56Z"/>
          <w:rPrChange w:author="Danish" w:id="1" w:date="2025-07-23T20:12:56Z">
            <w:rPr/>
          </w:rPrChange>
        </w:rPr>
      </w:pPr>
      <w:ins w:author="Danish" w:id="0" w:date="2025-07-23T20:12:56Z">
        <w:r w:rsidDel="00000000" w:rsidR="00000000" w:rsidRPr="00000000">
          <w:rPr>
            <w:rPrChange w:author="Danish" w:id="1" w:date="2025-07-23T20:12:56Z">
              <w:rPr/>
            </w:rPrChange>
          </w:rPr>
          <w:drawing>
            <wp:inline distB="114300" distT="114300" distL="114300" distR="114300">
              <wp:extent cx="5731200" cy="289560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89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75f2mun7v7n3" w:id="0"/>
      <w:bookmarkEnd w:id="0"/>
      <w:r w:rsidDel="00000000" w:rsidR="00000000" w:rsidRPr="00000000">
        <w:rPr>
          <w:rtl w:val="0"/>
        </w:rPr>
        <w:t xml:space="preserve">Data ingestion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Is the process of gathering,managing and utilizing data efficiently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Plays a foundational step in the data processing pipeline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It involves the seamless important,transfer or loading of row data from diverse external sources into centralized system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ovxr2gie0sgv" w:id="1"/>
      <w:bookmarkEnd w:id="1"/>
      <w:r w:rsidDel="00000000" w:rsidR="00000000" w:rsidRPr="00000000">
        <w:rPr>
          <w:rtl w:val="0"/>
        </w:rPr>
        <w:t xml:space="preserve">3 type ingestion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Batch – Data is collected and processed at scheduled intervals  —  daily reports,payroll,backups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Real-Time –  Data is ingested as its generated,enabling instant processing —  fraud detection,live dash boards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Micro-Batching – A hybrid approach-small batches processed frequently — IoT data, semi-live analytics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tx3j6ai1oszv" w:id="2"/>
      <w:bookmarkEnd w:id="2"/>
      <w:r w:rsidDel="00000000" w:rsidR="00000000" w:rsidRPr="00000000">
        <w:rPr>
          <w:rtl w:val="0"/>
        </w:rPr>
        <w:t xml:space="preserve">The data ingestion work flow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source identification  – understand the data formate,structure and access method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extraction –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staging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validation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transformation  – perform necessary transformations including cleaning,normalizing and enrichment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loading  – load the transformed into the target storage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monitoring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pnc6dagb4omf" w:id="3"/>
      <w:bookmarkEnd w:id="3"/>
      <w:r w:rsidDel="00000000" w:rsidR="00000000" w:rsidRPr="00000000">
        <w:rPr>
          <w:rtl w:val="0"/>
        </w:rPr>
        <w:t xml:space="preserve">Batch Processing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Data is collected,stored over a period of time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Processed together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ulq8ubjxu2m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lpyj0euu35zm" w:id="5"/>
      <w:bookmarkEnd w:id="5"/>
      <w:r w:rsidDel="00000000" w:rsidR="00000000" w:rsidRPr="00000000">
        <w:rPr>
          <w:rtl w:val="0"/>
        </w:rPr>
        <w:t xml:space="preserve">Characteristics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Latency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Data size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Scheduling - usually triggered by time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Fault tolerance - easier to retry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Coast  - generally cheaper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jmpqvolqrxb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3eewl4gnmibe" w:id="7"/>
      <w:bookmarkEnd w:id="7"/>
      <w:r w:rsidDel="00000000" w:rsidR="00000000" w:rsidRPr="00000000">
        <w:rPr>
          <w:rtl w:val="0"/>
        </w:rPr>
        <w:t xml:space="preserve"> Examples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Payroll systems   – salaries for thousands of employees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Bank statement generation  - monthly bank statements are generated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E-commerce order Processing - all unshipped orders are processed together</w:t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Credit card billing - At the end of the billing cycle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qo2b4wt9zat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83ub8853xucl" w:id="9"/>
      <w:bookmarkEnd w:id="9"/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Efficiently at scale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Automated scheduling 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error handling and retry logic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Reduced manual intervention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Resource optimization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Consistency and standardization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fzhl84r7kf9l" w:id="10"/>
      <w:bookmarkEnd w:id="10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Deleayed result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spikes  processing large volumes at once can sudden surges in CPU,memory.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debugging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Limitted Flexibility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staleness -  the insights are only as fresh as the last batch run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source(Database,logs,csv) → data ingestion (Scheduled jobes)→ Storage layer(HDFS,S3) → Batch processing → processed data → BI Tools/REports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y0tvz0yg3ilj" w:id="11"/>
      <w:bookmarkEnd w:id="11"/>
      <w:r w:rsidDel="00000000" w:rsidR="00000000" w:rsidRPr="00000000">
        <w:rPr>
          <w:rtl w:val="0"/>
        </w:rPr>
        <w:t xml:space="preserve">BP tools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Appache spark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mzz9nd1khqpo" w:id="12"/>
      <w:bookmarkEnd w:id="12"/>
      <w:r w:rsidDel="00000000" w:rsidR="00000000" w:rsidRPr="00000000">
        <w:rPr>
          <w:rtl w:val="0"/>
        </w:rPr>
        <w:t xml:space="preserve">Stream processing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Continuous and real time processing f data as flaws in -one record or event at a time 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There is no delay b/w data and processing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dysabrmc0uhh" w:id="13"/>
      <w:bookmarkEnd w:id="13"/>
      <w:r w:rsidDel="00000000" w:rsidR="00000000" w:rsidRPr="00000000">
        <w:rPr>
          <w:rtl w:val="0"/>
        </w:rPr>
        <w:t xml:space="preserve">Characteristic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Latancy =low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Data size -desined for ongoing unbounded streams of data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4l70zj5ei67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avmlo8e5m6o8" w:id="15"/>
      <w:bookmarkEnd w:id="15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Fraud detection in banking 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time analytics of e-commerce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feeds&amp; notifications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monitoring and alerting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gaming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 market data &amp;alerts  and Video live streaming 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Advantages:  </w:t>
      </w:r>
      <w:r w:rsidDel="00000000" w:rsidR="00000000" w:rsidRPr="00000000">
        <w:rPr>
          <w:sz w:val="24"/>
          <w:szCs w:val="24"/>
          <w:rtl w:val="0"/>
        </w:rPr>
        <w:t xml:space="preserve"> data handled as a continuous , unbounded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e1ggco2qo3j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prpltq6z6cws" w:id="17"/>
      <w:bookmarkEnd w:id="17"/>
      <w:r w:rsidDel="00000000" w:rsidR="00000000" w:rsidRPr="00000000">
        <w:rPr>
          <w:rtl w:val="0"/>
        </w:rPr>
        <w:t xml:space="preserve">Srteam processing architecture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Continuous data sources → data ingestion 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ekmju6u4iueq" w:id="18"/>
      <w:bookmarkEnd w:id="18"/>
      <w:r w:rsidDel="00000000" w:rsidR="00000000" w:rsidRPr="00000000">
        <w:rPr>
          <w:rtl w:val="0"/>
        </w:rPr>
        <w:t xml:space="preserve">Kafka Supporting streaming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spacing w:after="240" w:before="240" w:lineRule="auto"/>
        <w:rPr>
          <w:sz w:val="36"/>
          <w:szCs w:val="36"/>
        </w:rPr>
      </w:pPr>
      <w:bookmarkStart w:colFirst="0" w:colLast="0" w:name="_sbah7yqs7vto" w:id="19"/>
      <w:bookmarkEnd w:id="19"/>
      <w:r w:rsidDel="00000000" w:rsidR="00000000" w:rsidRPr="00000000">
        <w:rPr>
          <w:rtl w:val="0"/>
        </w:rPr>
        <w:t xml:space="preserve">Apache Kafka is a </w:t>
      </w:r>
      <w:r w:rsidDel="00000000" w:rsidR="00000000" w:rsidRPr="00000000">
        <w:rPr>
          <w:b w:val="1"/>
          <w:rtl w:val="0"/>
        </w:rPr>
        <w:t xml:space="preserve">distributed event streaming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Broker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Product details customer details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85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5875" cy="2147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>
          <w:sz w:val="32"/>
          <w:szCs w:val="32"/>
        </w:rPr>
      </w:pPr>
      <w:bookmarkStart w:colFirst="0" w:colLast="0" w:name="_wqnmzyi2ijrk" w:id="20"/>
      <w:bookmarkEnd w:id="20"/>
      <w:r w:rsidDel="00000000" w:rsidR="00000000" w:rsidRPr="00000000">
        <w:rPr>
          <w:sz w:val="32"/>
          <w:szCs w:val="32"/>
          <w:rtl w:val="0"/>
        </w:rPr>
        <w:t xml:space="preserve">ELT   AND  ETL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0.464416470234"/>
        <w:gridCol w:w="3137.850443853754"/>
        <w:gridCol w:w="3267.196950699634"/>
        <w:tblGridChange w:id="0">
          <w:tblGrid>
            <w:gridCol w:w="2620.464416470234"/>
            <w:gridCol w:w="3137.850443853754"/>
            <w:gridCol w:w="3267.1969506996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Transformation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Before loading (in staging server)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After loading (in warehouse)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Slower with large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Faster with modern cloud systems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Only transformed data is stored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Raw + transformed data is stored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Less flexible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flexible and scalable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Higher for on-prem 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Lower with cloud usage-based cost</w:t>
            </w:r>
          </w:p>
        </w:tc>
      </w:tr>
    </w:tbl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warelake  -cleaned data (OLAP)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lake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pm6kw64945ev" w:id="21"/>
      <w:bookmarkEnd w:id="21"/>
      <w:r w:rsidDel="00000000" w:rsidR="00000000" w:rsidRPr="00000000">
        <w:rPr>
          <w:rtl w:val="0"/>
        </w:rPr>
        <w:t xml:space="preserve">ETL use cases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BAnking and financing 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Healthcare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Retail POS systems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Insurance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 apache airflow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Talend open studio</w:t>
      </w:r>
    </w:p>
    <w:p w:rsidR="00000000" w:rsidDel="00000000" w:rsidP="00000000" w:rsidRDefault="00000000" w:rsidRPr="00000000" w14:paraId="000000D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ind w:left="720" w:firstLine="0"/>
        <w:rPr/>
      </w:pPr>
      <w:bookmarkStart w:colFirst="0" w:colLast="0" w:name="_rt1udgcmsx6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u6v03foocyab" w:id="23"/>
      <w:bookmarkEnd w:id="23"/>
      <w:r w:rsidDel="00000000" w:rsidR="00000000" w:rsidRPr="00000000">
        <w:rPr>
          <w:rtl w:val="0"/>
        </w:rPr>
        <w:t xml:space="preserve">ELT use cases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Streaming and analytics/ioT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E-commerce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analytics</w:t>
      </w:r>
    </w:p>
    <w:p w:rsidR="00000000" w:rsidDel="00000000" w:rsidP="00000000" w:rsidRDefault="00000000" w:rsidRPr="00000000" w14:paraId="000000E5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time fraud detection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p55u8vt3eoma" w:id="24"/>
      <w:bookmarkEnd w:id="24"/>
      <w:r w:rsidDel="00000000" w:rsidR="00000000" w:rsidRPr="00000000">
        <w:rPr>
          <w:rtl w:val="0"/>
        </w:rPr>
        <w:t xml:space="preserve">Data warehousing</w:t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warehousing refers to the process of collecting, storing , and managing large amounts of data from various sources in centralized repository, called a data warehouse. It enables organizations to make informed decisions.</w:t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rjpic6gqtkr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4tiqctgf1hjx" w:id="26"/>
      <w:bookmarkEnd w:id="26"/>
      <w:r w:rsidDel="00000000" w:rsidR="00000000" w:rsidRPr="00000000">
        <w:rPr>
          <w:rtl w:val="0"/>
        </w:rPr>
        <w:t xml:space="preserve">Characteristics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Integrated data from multiple sources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 historical data for long term analysis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Non-volatile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bsgubgsvnwq" w:id="27"/>
      <w:bookmarkEnd w:id="27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OLTP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OLAP</w:t>
      </w:r>
    </w:p>
    <w:p w:rsidR="00000000" w:rsidDel="00000000" w:rsidP="00000000" w:rsidRDefault="00000000" w:rsidRPr="00000000" w14:paraId="000000F3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MODELING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OLTP:   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OLTP stands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Online Transaction Processing</w:t>
      </w:r>
      <w:r w:rsidDel="00000000" w:rsidR="00000000" w:rsidRPr="00000000">
        <w:rPr>
          <w:sz w:val="24"/>
          <w:szCs w:val="24"/>
          <w:rtl w:val="0"/>
        </w:rPr>
        <w:t xml:space="preserve"> — it's the backbone of systems that handle real-time, day-to-day transactions. Think of it as the engine behind banking apps, airline bookings, retail checkouts, and more.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Features of OLTP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Real-time processing</w:t>
      </w:r>
      <w:r w:rsidDel="00000000" w:rsidR="00000000" w:rsidRPr="00000000">
        <w:rPr>
          <w:sz w:val="24"/>
          <w:szCs w:val="24"/>
          <w:rtl w:val="0"/>
        </w:rPr>
        <w:t xml:space="preserve">: Handles thousands of short, quick transactions like inserts, updates, and deletes.</w:t>
      </w:r>
    </w:p>
    <w:p w:rsidR="00000000" w:rsidDel="00000000" w:rsidP="00000000" w:rsidRDefault="00000000" w:rsidRPr="00000000" w14:paraId="000000F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ACID compliance</w:t>
      </w:r>
      <w:r w:rsidDel="00000000" w:rsidR="00000000" w:rsidRPr="00000000">
        <w:rPr>
          <w:sz w:val="24"/>
          <w:szCs w:val="24"/>
          <w:rtl w:val="0"/>
        </w:rPr>
        <w:t xml:space="preserve">: Ensures data integrity through Atomicity, Consistency, Isolation, and Durability.</w:t>
      </w:r>
    </w:p>
    <w:p w:rsidR="00000000" w:rsidDel="00000000" w:rsidP="00000000" w:rsidRDefault="00000000" w:rsidRPr="00000000" w14:paraId="000000F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Normalized databases</w:t>
      </w:r>
      <w:r w:rsidDel="00000000" w:rsidR="00000000" w:rsidRPr="00000000">
        <w:rPr>
          <w:sz w:val="24"/>
          <w:szCs w:val="24"/>
          <w:rtl w:val="0"/>
        </w:rPr>
        <w:t xml:space="preserve">: Data is structured to reduce redundancy and improve efficiency.</w:t>
      </w:r>
    </w:p>
    <w:p w:rsidR="00000000" w:rsidDel="00000000" w:rsidP="00000000" w:rsidRDefault="00000000" w:rsidRPr="00000000" w14:paraId="00000100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 concurrency</w:t>
      </w:r>
      <w:r w:rsidDel="00000000" w:rsidR="00000000" w:rsidRPr="00000000">
        <w:rPr>
          <w:sz w:val="24"/>
          <w:szCs w:val="24"/>
          <w:rtl w:val="0"/>
        </w:rPr>
        <w:t xml:space="preserve">: Supports many users accessing and modifying data simultaneously.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of OLTP Systems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ATM withdrawals and deposits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shopping carts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Airline ticket reservations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banking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OLAP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OLAP stands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Online Analytical Processing</w:t>
      </w:r>
      <w:r w:rsidDel="00000000" w:rsidR="00000000" w:rsidRPr="00000000">
        <w:rPr>
          <w:sz w:val="24"/>
          <w:szCs w:val="24"/>
          <w:rtl w:val="0"/>
        </w:rPr>
        <w:t xml:space="preserve">, and it's all about helping businesses make sense of large volumes of data by enabling fast, multidimensional analysis.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What OLAP Does</w:t>
      </w:r>
    </w:p>
    <w:p w:rsidR="00000000" w:rsidDel="00000000" w:rsidP="00000000" w:rsidRDefault="00000000" w:rsidRPr="00000000" w14:paraId="0000010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Multidimensional analysis</w:t>
      </w:r>
      <w:r w:rsidDel="00000000" w:rsidR="00000000" w:rsidRPr="00000000">
        <w:rPr>
          <w:sz w:val="24"/>
          <w:szCs w:val="24"/>
          <w:rtl w:val="0"/>
        </w:rPr>
        <w:t xml:space="preserve">: Lets you explore data across multiple dimensions like time, geography, product, etc.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 queries</w:t>
      </w:r>
      <w:r w:rsidDel="00000000" w:rsidR="00000000" w:rsidRPr="00000000">
        <w:rPr>
          <w:sz w:val="24"/>
          <w:szCs w:val="24"/>
          <w:rtl w:val="0"/>
        </w:rPr>
        <w:t xml:space="preserve">: Supports advanced calculations, trend analysis, and forecasting.</w:t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Interactive exploration</w:t>
      </w:r>
      <w:r w:rsidDel="00000000" w:rsidR="00000000" w:rsidRPr="00000000">
        <w:rPr>
          <w:sz w:val="24"/>
          <w:szCs w:val="24"/>
          <w:rtl w:val="0"/>
        </w:rPr>
        <w:t xml:space="preserve">: Users can drill down, roll up, slice, dice, and pivot data to uncover insights.</w:t>
      </w:r>
    </w:p>
    <w:p w:rsidR="00000000" w:rsidDel="00000000" w:rsidP="00000000" w:rsidRDefault="00000000" w:rsidRPr="00000000" w14:paraId="0000010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275" cy="373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after="40" w:before="240" w:lineRule="auto"/>
        <w:ind w:left="720" w:firstLine="0"/>
        <w:rPr/>
      </w:pPr>
      <w:bookmarkStart w:colFirst="0" w:colLast="0" w:name="_blofqdo5r7mx" w:id="28"/>
      <w:bookmarkEnd w:id="28"/>
      <w:r w:rsidDel="00000000" w:rsidR="00000000" w:rsidRPr="00000000">
        <w:rPr>
          <w:rtl w:val="0"/>
        </w:rPr>
        <w:t xml:space="preserve">OLAP OPERATIONS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734jhwgnhpj3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Roll-up (Drill-up)</w:t>
      </w:r>
    </w:p>
    <w:p w:rsidR="00000000" w:rsidDel="00000000" w:rsidP="00000000" w:rsidRDefault="00000000" w:rsidRPr="00000000" w14:paraId="0000011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Aggregates data to a higher level.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day → month → quarter → year</w:t>
      </w:r>
      <w:r w:rsidDel="00000000" w:rsidR="00000000" w:rsidRPr="00000000">
        <w:rPr>
          <w:sz w:val="24"/>
          <w:szCs w:val="24"/>
          <w:rtl w:val="0"/>
        </w:rPr>
        <w:t xml:space="preserve"> or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city → state → country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Summarizing sales from individual stores to region level.</w:t>
        <w:br w:type="textWrapping"/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oi467ppl0e76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Drill-down</w:t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Opposite of roll-up; goes from higher-level summary data to more detailed data.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year → quarter → month → day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Analyzing low-performing days within a quarter.</w:t>
        <w:br w:type="textWrapping"/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cprpgokenl9b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Slice</w:t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Extracts a single layer (slice) of the cube by fixing one dimension.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Viewing sales data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2024 only</w:t>
      </w:r>
      <w:r w:rsidDel="00000000" w:rsidR="00000000" w:rsidRPr="00000000">
        <w:rPr>
          <w:sz w:val="24"/>
          <w:szCs w:val="24"/>
          <w:rtl w:val="0"/>
        </w:rPr>
        <w:t xml:space="preserve"> (fixing year dimension).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Analyzing one time period or one product category.</w:t>
        <w:br w:type="textWrapping"/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nirldzcmva9f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Dice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Selects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sub-cube</w:t>
      </w:r>
      <w:r w:rsidDel="00000000" w:rsidR="00000000" w:rsidRPr="00000000">
        <w:rPr>
          <w:sz w:val="24"/>
          <w:szCs w:val="24"/>
          <w:rtl w:val="0"/>
        </w:rPr>
        <w:t xml:space="preserve"> by choosing specific values of multiple dimensions.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Sales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 A and B</w:t>
      </w:r>
      <w:r w:rsidDel="00000000" w:rsidR="00000000" w:rsidRPr="00000000">
        <w:rPr>
          <w:sz w:val="24"/>
          <w:szCs w:val="24"/>
          <w:rtl w:val="0"/>
        </w:rPr>
        <w:t xml:space="preserve">,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Q1 and Q2</w:t>
      </w:r>
      <w:r w:rsidDel="00000000" w:rsidR="00000000" w:rsidRPr="00000000">
        <w:rPr>
          <w:sz w:val="24"/>
          <w:szCs w:val="24"/>
          <w:rtl w:val="0"/>
        </w:rPr>
        <w:t xml:space="preserve">,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East and West regions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Comparing multiple combinations of attributes.</w:t>
        <w:br w:type="textWrapping"/>
      </w:r>
    </w:p>
    <w:p w:rsidR="00000000" w:rsidDel="00000000" w:rsidP="00000000" w:rsidRDefault="00000000" w:rsidRPr="00000000" w14:paraId="0000012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haxh0xfisity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Pivot (Rotate)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Re-orients the data cube to view it from a different perspective.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sz w:val="24"/>
          <w:szCs w:val="24"/>
          <w:rtl w:val="0"/>
        </w:rPr>
        <w:t xml:space="preserve">: Swapping rows and columns — showing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regions as columns</w:t>
      </w:r>
      <w:r w:rsidDel="00000000" w:rsidR="00000000" w:rsidRPr="00000000">
        <w:rPr>
          <w:sz w:val="24"/>
          <w:szCs w:val="24"/>
          <w:rtl w:val="0"/>
        </w:rPr>
        <w:t xml:space="preserve"> instead of rows.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Easier data comparison or visualization.</w:t>
        <w:br w:type="textWrapping"/>
      </w:r>
    </w:p>
    <w:p w:rsidR="00000000" w:rsidDel="00000000" w:rsidP="00000000" w:rsidRDefault="00000000" w:rsidRPr="00000000" w14:paraId="000001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rs7qoof788u5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Drill-across</w:t>
      </w:r>
    </w:p>
    <w:p w:rsidR="00000000" w:rsidDel="00000000" w:rsidP="00000000" w:rsidRDefault="00000000" w:rsidRPr="00000000" w14:paraId="0000012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sz w:val="24"/>
          <w:szCs w:val="24"/>
          <w:rtl w:val="0"/>
        </w:rPr>
        <w:t xml:space="preserve">: Performs operations across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multiple fact tables</w:t>
      </w:r>
      <w:r w:rsidDel="00000000" w:rsidR="00000000" w:rsidRPr="00000000">
        <w:rPr>
          <w:sz w:val="24"/>
          <w:szCs w:val="24"/>
          <w:rtl w:val="0"/>
        </w:rPr>
        <w:t xml:space="preserve"> that share dimensions.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Comparing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sales vs. inventory</w:t>
      </w:r>
      <w:r w:rsidDel="00000000" w:rsidR="00000000" w:rsidRPr="00000000">
        <w:rPr>
          <w:sz w:val="24"/>
          <w:szCs w:val="24"/>
          <w:rtl w:val="0"/>
        </w:rPr>
        <w:t xml:space="preserve"> over the same period.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spacing w:after="240" w:before="240" w:lineRule="auto"/>
        <w:rPr/>
      </w:pPr>
      <w:bookmarkStart w:colFirst="0" w:colLast="0" w:name="_plp5lhtogvfd" w:id="35"/>
      <w:bookmarkEnd w:id="35"/>
      <w:r w:rsidDel="00000000" w:rsidR="00000000" w:rsidRPr="00000000">
        <w:rPr>
          <w:rtl w:val="0"/>
        </w:rPr>
        <w:t xml:space="preserve">Types of OLAP Systems</w:t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2000"/>
        <w:gridCol w:w="2330"/>
        <w:gridCol w:w="2210"/>
        <w:tblGridChange w:id="0">
          <w:tblGrid>
            <w:gridCol w:w="1460"/>
            <w:gridCol w:w="2000"/>
            <w:gridCol w:w="2330"/>
            <w:gridCol w:w="2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MOLAP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Multidimensional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Relational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Flexibility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 (predefined)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(ad-hoc queries)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Summary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 detail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Mixed-use scenarios</w:t>
            </w:r>
          </w:p>
        </w:tc>
      </w:tr>
    </w:tbl>
    <w:p w:rsidR="00000000" w:rsidDel="00000000" w:rsidP="00000000" w:rsidRDefault="00000000" w:rsidRPr="00000000" w14:paraId="00000148">
      <w:pPr>
        <w:pStyle w:val="Heading3"/>
        <w:spacing w:after="240" w:before="240" w:lineRule="auto"/>
        <w:rPr/>
      </w:pPr>
      <w:bookmarkStart w:colFirst="0" w:colLast="0" w:name="_41mo7ngo4ecp" w:id="36"/>
      <w:bookmarkEnd w:id="36"/>
      <w:r w:rsidDel="00000000" w:rsidR="00000000" w:rsidRPr="00000000">
        <w:rPr>
          <w:rtl w:val="0"/>
        </w:rPr>
        <w:t xml:space="preserve">Where OLAP Shines</w:t>
      </w:r>
    </w:p>
    <w:p w:rsidR="00000000" w:rsidDel="00000000" w:rsidP="00000000" w:rsidRDefault="00000000" w:rsidRPr="00000000" w14:paraId="00000149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Intelligence (BI)</w:t>
      </w:r>
    </w:p>
    <w:p w:rsidR="00000000" w:rsidDel="00000000" w:rsidP="00000000" w:rsidRDefault="00000000" w:rsidRPr="00000000" w14:paraId="0000014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Financial reporting</w:t>
      </w:r>
    </w:p>
    <w:p w:rsidR="00000000" w:rsidDel="00000000" w:rsidP="00000000" w:rsidRDefault="00000000" w:rsidRPr="00000000" w14:paraId="0000014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 forecasting</w:t>
      </w:r>
    </w:p>
    <w:p w:rsidR="00000000" w:rsidDel="00000000" w:rsidP="00000000" w:rsidRDefault="00000000" w:rsidRPr="00000000" w14:paraId="0000014C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 trend analysis</w:t>
      </w:r>
    </w:p>
    <w:p w:rsidR="00000000" w:rsidDel="00000000" w:rsidP="00000000" w:rsidRDefault="00000000" w:rsidRPr="00000000" w14:paraId="0000014D">
      <w:pPr>
        <w:pStyle w:val="Heading3"/>
        <w:spacing w:after="240" w:before="240" w:lineRule="auto"/>
        <w:rPr/>
      </w:pPr>
      <w:bookmarkStart w:colFirst="0" w:colLast="0" w:name="_5xh87lx313q9" w:id="37"/>
      <w:bookmarkEnd w:id="37"/>
      <w:r w:rsidDel="00000000" w:rsidR="00000000" w:rsidRPr="00000000">
        <w:rPr>
          <w:rtl w:val="0"/>
        </w:rPr>
        <w:t xml:space="preserve">Dimensional Modeling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Dimensional Modeling is a powerful technique used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warehouse design</w:t>
      </w:r>
      <w:r w:rsidDel="00000000" w:rsidR="00000000" w:rsidRPr="00000000">
        <w:rPr>
          <w:sz w:val="24"/>
          <w:szCs w:val="24"/>
          <w:rtl w:val="0"/>
        </w:rPr>
        <w:t xml:space="preserve"> to make data easier to understand and </w:t>
      </w:r>
      <w:r w:rsidDel="00000000" w:rsidR="00000000" w:rsidRPr="00000000">
        <w:rPr>
          <w:rtl w:val="0"/>
        </w:rPr>
        <w:t xml:space="preserve">analyze. It was popularized by </w:t>
      </w:r>
      <w:r w:rsidDel="00000000" w:rsidR="00000000" w:rsidRPr="00000000">
        <w:rPr>
          <w:b w:val="1"/>
          <w:rtl w:val="0"/>
        </w:rPr>
        <w:t xml:space="preserve">Ralph </w:t>
      </w:r>
      <w:r w:rsidDel="00000000" w:rsidR="00000000" w:rsidRPr="00000000">
        <w:rPr>
          <w:b w:val="1"/>
          <w:sz w:val="24"/>
          <w:szCs w:val="24"/>
          <w:rtl w:val="0"/>
        </w:rPr>
        <w:t xml:space="preserve">Kimball</w:t>
      </w:r>
      <w:r w:rsidDel="00000000" w:rsidR="00000000" w:rsidRPr="00000000">
        <w:rPr>
          <w:sz w:val="24"/>
          <w:szCs w:val="24"/>
          <w:rtl w:val="0"/>
        </w:rPr>
        <w:t xml:space="preserve">, and it's especially useful for supporting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OLAP</w:t>
      </w:r>
      <w:r w:rsidDel="00000000" w:rsidR="00000000" w:rsidRPr="00000000">
        <w:rPr>
          <w:sz w:val="24"/>
          <w:szCs w:val="24"/>
          <w:rtl w:val="0"/>
        </w:rPr>
        <w:t xml:space="preserve"> systems and business intelligence tools.</w:t>
      </w:r>
    </w:p>
    <w:p w:rsidR="00000000" w:rsidDel="00000000" w:rsidP="00000000" w:rsidRDefault="00000000" w:rsidRPr="00000000" w14:paraId="0000014F">
      <w:pPr>
        <w:pStyle w:val="Heading3"/>
        <w:spacing w:after="240" w:before="240" w:lineRule="auto"/>
        <w:rPr/>
      </w:pPr>
      <w:bookmarkStart w:colFirst="0" w:colLast="0" w:name="_asieos7uyvi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spacing w:after="240" w:before="240" w:lineRule="auto"/>
        <w:rPr/>
      </w:pPr>
      <w:bookmarkStart w:colFirst="0" w:colLast="0" w:name="_bcemvpykxt8f" w:id="39"/>
      <w:bookmarkEnd w:id="39"/>
      <w:r w:rsidDel="00000000" w:rsidR="00000000" w:rsidRPr="00000000">
        <w:rPr>
          <w:rtl w:val="0"/>
        </w:rPr>
        <w:t xml:space="preserve">Core Concepts</w:t>
      </w:r>
    </w:p>
    <w:p w:rsidR="00000000" w:rsidDel="00000000" w:rsidP="00000000" w:rsidRDefault="00000000" w:rsidRPr="00000000" w14:paraId="00000151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 Tables</w:t>
      </w:r>
      <w:r w:rsidDel="00000000" w:rsidR="00000000" w:rsidRPr="00000000">
        <w:rPr>
          <w:sz w:val="24"/>
          <w:szCs w:val="24"/>
          <w:rtl w:val="0"/>
        </w:rPr>
        <w:t xml:space="preserve">: Store measurable, quantitative data (e.g., sales amount, profit).</w:t>
      </w:r>
    </w:p>
    <w:p w:rsidR="00000000" w:rsidDel="00000000" w:rsidP="00000000" w:rsidRDefault="00000000" w:rsidRPr="00000000" w14:paraId="000001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Dimension Tables</w:t>
      </w:r>
      <w:r w:rsidDel="00000000" w:rsidR="00000000" w:rsidRPr="00000000">
        <w:rPr>
          <w:sz w:val="24"/>
          <w:szCs w:val="24"/>
          <w:rtl w:val="0"/>
        </w:rPr>
        <w:t xml:space="preserve">: Contain descriptive attributes (e.g., product name, customer location) that provide context to facts.</w:t>
      </w:r>
    </w:p>
    <w:p w:rsidR="00000000" w:rsidDel="00000000" w:rsidP="00000000" w:rsidRDefault="00000000" w:rsidRPr="00000000" w14:paraId="000001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 Schema</w:t>
      </w:r>
      <w:r w:rsidDel="00000000" w:rsidR="00000000" w:rsidRPr="00000000">
        <w:rPr>
          <w:sz w:val="24"/>
          <w:szCs w:val="24"/>
          <w:rtl w:val="0"/>
        </w:rPr>
        <w:t xml:space="preserve">: A central fact table connected to dimension tables — simple and fast for querying.</w:t>
      </w:r>
    </w:p>
    <w:p w:rsidR="00000000" w:rsidDel="00000000" w:rsidP="00000000" w:rsidRDefault="00000000" w:rsidRPr="00000000" w14:paraId="00000154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Snowflake Schema</w:t>
      </w:r>
      <w:r w:rsidDel="00000000" w:rsidR="00000000" w:rsidRPr="00000000">
        <w:rPr>
          <w:sz w:val="24"/>
          <w:szCs w:val="24"/>
          <w:rtl w:val="0"/>
        </w:rPr>
        <w:t xml:space="preserve">: A more normalized version of the star schema — dimension tables are split into sub-dimensions.</w:t>
      </w:r>
    </w:p>
    <w:p w:rsidR="00000000" w:rsidDel="00000000" w:rsidP="00000000" w:rsidRDefault="00000000" w:rsidRPr="00000000" w14:paraId="00000155">
      <w:pPr>
        <w:pStyle w:val="Heading3"/>
        <w:spacing w:after="240" w:before="240" w:lineRule="auto"/>
        <w:rPr/>
      </w:pPr>
      <w:bookmarkStart w:colFirst="0" w:colLast="0" w:name="_z6w7f14hl9ji" w:id="40"/>
      <w:bookmarkEnd w:id="40"/>
      <w:r w:rsidDel="00000000" w:rsidR="00000000" w:rsidRPr="00000000">
        <w:rPr>
          <w:rtl w:val="0"/>
        </w:rPr>
        <w:t xml:space="preserve">Why Use Dimensional Modeling?</w:t>
      </w:r>
    </w:p>
    <w:p w:rsidR="00000000" w:rsidDel="00000000" w:rsidP="00000000" w:rsidRDefault="00000000" w:rsidRPr="00000000" w14:paraId="00000156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Simplifies complex data</w:t>
      </w:r>
      <w:r w:rsidDel="00000000" w:rsidR="00000000" w:rsidRPr="00000000">
        <w:rPr>
          <w:sz w:val="24"/>
          <w:szCs w:val="24"/>
          <w:rtl w:val="0"/>
        </w:rPr>
        <w:t xml:space="preserve">: Easier for analysts and business users to navigate.</w:t>
      </w:r>
    </w:p>
    <w:p w:rsidR="00000000" w:rsidDel="00000000" w:rsidP="00000000" w:rsidRDefault="00000000" w:rsidRPr="00000000" w14:paraId="0000015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Improves query performance</w:t>
      </w:r>
      <w:r w:rsidDel="00000000" w:rsidR="00000000" w:rsidRPr="00000000">
        <w:rPr>
          <w:sz w:val="24"/>
          <w:szCs w:val="24"/>
          <w:rtl w:val="0"/>
        </w:rPr>
        <w:t xml:space="preserve">: Optimized for SELECT operations and aggregations.</w:t>
      </w:r>
    </w:p>
    <w:p w:rsidR="00000000" w:rsidDel="00000000" w:rsidP="00000000" w:rsidRDefault="00000000" w:rsidRPr="00000000" w14:paraId="0000015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Supports historical analysis</w:t>
      </w:r>
      <w:r w:rsidDel="00000000" w:rsidR="00000000" w:rsidRPr="00000000">
        <w:rPr>
          <w:sz w:val="24"/>
          <w:szCs w:val="24"/>
          <w:rtl w:val="0"/>
        </w:rPr>
        <w:t xml:space="preserve">: Tracks changes over time using techniques like Slowly Changing Dimensions (SCDs).</w:t>
      </w:r>
    </w:p>
    <w:p w:rsidR="00000000" w:rsidDel="00000000" w:rsidP="00000000" w:rsidRDefault="00000000" w:rsidRPr="00000000" w14:paraId="00000159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Scales well</w:t>
      </w:r>
      <w:r w:rsidDel="00000000" w:rsidR="00000000" w:rsidRPr="00000000">
        <w:rPr>
          <w:sz w:val="24"/>
          <w:szCs w:val="24"/>
          <w:rtl w:val="0"/>
        </w:rPr>
        <w:t xml:space="preserve">: Can handle large volumes of data with consistent structure.</w:t>
      </w:r>
    </w:p>
    <w:p w:rsidR="00000000" w:rsidDel="00000000" w:rsidP="00000000" w:rsidRDefault="00000000" w:rsidRPr="00000000" w14:paraId="0000015A">
      <w:pPr>
        <w:pStyle w:val="Heading3"/>
        <w:spacing w:after="240" w:before="240" w:lineRule="auto"/>
        <w:rPr/>
      </w:pPr>
      <w:bookmarkStart w:colFirst="0" w:colLast="0" w:name="_gwep8ua5fl7e" w:id="41"/>
      <w:bookmarkEnd w:id="41"/>
      <w:r w:rsidDel="00000000" w:rsidR="00000000" w:rsidRPr="00000000">
        <w:rPr>
          <w:rtl w:val="0"/>
        </w:rPr>
        <w:t xml:space="preserve">Steps to Build a Dimensional Model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 the business process</w:t>
      </w:r>
      <w:r w:rsidDel="00000000" w:rsidR="00000000" w:rsidRPr="00000000">
        <w:rPr>
          <w:sz w:val="24"/>
          <w:szCs w:val="24"/>
          <w:rtl w:val="0"/>
        </w:rPr>
        <w:t xml:space="preserve"> (e.g., sales, inventory, customer support).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 the grain</w:t>
      </w:r>
      <w:r w:rsidDel="00000000" w:rsidR="00000000" w:rsidRPr="00000000">
        <w:rPr>
          <w:sz w:val="24"/>
          <w:szCs w:val="24"/>
          <w:rtl w:val="0"/>
        </w:rPr>
        <w:t xml:space="preserve"> — the level of detail (e.g., daily sales per store).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dimensions</w:t>
      </w:r>
      <w:r w:rsidDel="00000000" w:rsidR="00000000" w:rsidRPr="00000000">
        <w:rPr>
          <w:sz w:val="24"/>
          <w:szCs w:val="24"/>
          <w:rtl w:val="0"/>
        </w:rPr>
        <w:t xml:space="preserve"> — who, what, where, when.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facts</w:t>
      </w:r>
      <w:r w:rsidDel="00000000" w:rsidR="00000000" w:rsidRPr="00000000">
        <w:rPr>
          <w:sz w:val="24"/>
          <w:szCs w:val="24"/>
          <w:rtl w:val="0"/>
        </w:rPr>
        <w:t xml:space="preserve"> — numeric measures tied to the business process.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schema</w:t>
      </w:r>
      <w:r w:rsidDel="00000000" w:rsidR="00000000" w:rsidRPr="00000000">
        <w:rPr>
          <w:sz w:val="24"/>
          <w:szCs w:val="24"/>
          <w:rtl w:val="0"/>
        </w:rPr>
        <w:t xml:space="preserve"> — usually a star or snowflake schema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